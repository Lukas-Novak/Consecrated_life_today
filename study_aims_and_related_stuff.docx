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43B9" w14:textId="46CC9461" w:rsidR="002702B1" w:rsidRPr="00B73E0C" w:rsidRDefault="002702B1">
      <w:bookmarkStart w:id="0" w:name="_GoBack"/>
      <w:bookmarkEnd w:id="0"/>
      <w:proofErr w:type="spellStart"/>
      <w:r w:rsidRPr="00B73E0C">
        <w:t>Datasety</w:t>
      </w:r>
      <w:proofErr w:type="spellEnd"/>
      <w:r w:rsidRPr="00B73E0C">
        <w:t xml:space="preserve"> k analýze + proměnné </w:t>
      </w:r>
    </w:p>
    <w:p w14:paraId="27B28B74" w14:textId="4E4636CC" w:rsidR="002702B1" w:rsidRPr="00B73E0C" w:rsidRDefault="002702B1" w:rsidP="002702B1">
      <w:pPr>
        <w:pStyle w:val="Odstavecseseznamem"/>
        <w:numPr>
          <w:ilvl w:val="0"/>
          <w:numId w:val="1"/>
        </w:numPr>
      </w:pPr>
      <w:proofErr w:type="spellStart"/>
      <w:r w:rsidRPr="00B73E0C">
        <w:rPr>
          <w:b/>
        </w:rPr>
        <w:t>Datasety</w:t>
      </w:r>
      <w:proofErr w:type="spellEnd"/>
      <w:r w:rsidRPr="00B73E0C">
        <w:t xml:space="preserve">: Reprezentativní </w:t>
      </w:r>
      <w:proofErr w:type="spellStart"/>
      <w:r w:rsidRPr="00B73E0C">
        <w:t>Sadilek</w:t>
      </w:r>
      <w:proofErr w:type="spellEnd"/>
      <w:r w:rsidRPr="00B73E0C">
        <w:t xml:space="preserve"> (CZ), Reprezentativní slovenský, </w:t>
      </w:r>
      <w:proofErr w:type="spellStart"/>
      <w:r w:rsidRPr="00B73E0C">
        <w:t>Who-covid</w:t>
      </w:r>
      <w:proofErr w:type="spellEnd"/>
      <w:r w:rsidRPr="00B73E0C">
        <w:t xml:space="preserve"> panel, sběr vakcinace, Řeholníci </w:t>
      </w:r>
    </w:p>
    <w:p w14:paraId="7C22FF23" w14:textId="5353C67B" w:rsidR="002702B1" w:rsidRPr="00B73E0C" w:rsidRDefault="002702B1" w:rsidP="002702B1">
      <w:pPr>
        <w:pStyle w:val="Odstavecseseznamem"/>
        <w:numPr>
          <w:ilvl w:val="0"/>
          <w:numId w:val="1"/>
        </w:numPr>
      </w:pPr>
      <w:r w:rsidRPr="00B73E0C">
        <w:t xml:space="preserve">Chronická onemocnění – všechny </w:t>
      </w:r>
      <w:proofErr w:type="spellStart"/>
      <w:r w:rsidRPr="00B73E0C">
        <w:t>datasety</w:t>
      </w:r>
      <w:proofErr w:type="spellEnd"/>
    </w:p>
    <w:p w14:paraId="1A38C16C" w14:textId="5DF84DB7" w:rsidR="002702B1" w:rsidRPr="00B73E0C" w:rsidRDefault="002702B1" w:rsidP="002702B1">
      <w:pPr>
        <w:pStyle w:val="Odstavecseseznamem"/>
        <w:numPr>
          <w:ilvl w:val="0"/>
          <w:numId w:val="1"/>
        </w:numPr>
      </w:pPr>
      <w:r w:rsidRPr="00B73E0C">
        <w:t xml:space="preserve">Obtíže za poslední měsíc – </w:t>
      </w:r>
      <w:proofErr w:type="spellStart"/>
      <w:r w:rsidRPr="00B73E0C">
        <w:t>Who</w:t>
      </w:r>
      <w:proofErr w:type="spellEnd"/>
      <w:r w:rsidRPr="00B73E0C">
        <w:t xml:space="preserve"> </w:t>
      </w:r>
      <w:proofErr w:type="spellStart"/>
      <w:r w:rsidRPr="00B73E0C">
        <w:t>covid</w:t>
      </w:r>
      <w:proofErr w:type="spellEnd"/>
      <w:r w:rsidRPr="00B73E0C">
        <w:t xml:space="preserve"> panel a vakcinace</w:t>
      </w:r>
    </w:p>
    <w:p w14:paraId="0EFB6548" w14:textId="13A7D4CB" w:rsidR="002702B1" w:rsidRPr="00B73E0C" w:rsidRDefault="002702B1" w:rsidP="002702B1">
      <w:proofErr w:type="spellStart"/>
      <w:r w:rsidRPr="00B73E0C">
        <w:t>Adjustujůcí</w:t>
      </w:r>
      <w:proofErr w:type="spellEnd"/>
      <w:r w:rsidRPr="00B73E0C">
        <w:t xml:space="preserve"> proměnné </w:t>
      </w:r>
    </w:p>
    <w:p w14:paraId="040D5E01" w14:textId="7453000D" w:rsidR="008473E8" w:rsidRPr="00B73E0C" w:rsidRDefault="002702B1" w:rsidP="008473E8">
      <w:pPr>
        <w:pStyle w:val="Odstavecseseznamem"/>
        <w:numPr>
          <w:ilvl w:val="0"/>
          <w:numId w:val="1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Adjustovat na věk, pohlaví, vzdělání, délka řeholního života, </w:t>
      </w:r>
    </w:p>
    <w:p w14:paraId="783CC76D" w14:textId="4C8781FD" w:rsidR="008473E8" w:rsidRPr="00B73E0C" w:rsidRDefault="000B0469" w:rsidP="008473E8">
      <w:p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>-------------------------------------------------------------------------------</w:t>
      </w:r>
    </w:p>
    <w:p w14:paraId="0B4BF5E1" w14:textId="383E212E" w:rsidR="008473E8" w:rsidRPr="00B73E0C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Do konce </w:t>
      </w:r>
      <w:proofErr w:type="spellStart"/>
      <w:r w:rsidRPr="00B73E0C">
        <w:rPr>
          <w:rFonts w:ascii="Arial" w:hAnsi="Arial"/>
          <w:sz w:val="19"/>
          <w:szCs w:val="19"/>
        </w:rPr>
        <w:t>květa</w:t>
      </w:r>
      <w:proofErr w:type="spellEnd"/>
      <w:r w:rsidRPr="00B73E0C">
        <w:rPr>
          <w:rFonts w:ascii="Arial" w:hAnsi="Arial"/>
          <w:sz w:val="19"/>
          <w:szCs w:val="19"/>
        </w:rPr>
        <w:t xml:space="preserve"> – řeholním online + </w:t>
      </w:r>
      <w:proofErr w:type="spellStart"/>
      <w:r w:rsidRPr="00B73E0C">
        <w:rPr>
          <w:rFonts w:ascii="Arial" w:hAnsi="Arial"/>
          <w:sz w:val="19"/>
          <w:szCs w:val="19"/>
        </w:rPr>
        <w:t>paper-pen</w:t>
      </w:r>
      <w:proofErr w:type="spellEnd"/>
      <w:r w:rsidRPr="00B73E0C">
        <w:rPr>
          <w:rFonts w:ascii="Arial" w:hAnsi="Arial"/>
          <w:sz w:val="19"/>
          <w:szCs w:val="19"/>
        </w:rPr>
        <w:t xml:space="preserve"> </w:t>
      </w:r>
      <w:proofErr w:type="spellStart"/>
      <w:r w:rsidRPr="00B73E0C">
        <w:rPr>
          <w:rFonts w:ascii="Arial" w:hAnsi="Arial"/>
          <w:sz w:val="19"/>
          <w:szCs w:val="19"/>
        </w:rPr>
        <w:t>methoda</w:t>
      </w:r>
      <w:proofErr w:type="spellEnd"/>
      <w:r w:rsidRPr="00B73E0C">
        <w:rPr>
          <w:rFonts w:ascii="Arial" w:hAnsi="Arial"/>
          <w:sz w:val="19"/>
          <w:szCs w:val="19"/>
        </w:rPr>
        <w:t xml:space="preserve"> = sloučit</w:t>
      </w:r>
    </w:p>
    <w:p w14:paraId="428BB0E9" w14:textId="6A3C07D3" w:rsidR="008473E8" w:rsidRPr="00B73E0C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 w:rsidRPr="00B73E0C">
        <w:rPr>
          <w:rFonts w:ascii="Arial" w:hAnsi="Arial"/>
          <w:sz w:val="19"/>
          <w:szCs w:val="19"/>
        </w:rPr>
        <w:t>Předbězné</w:t>
      </w:r>
      <w:proofErr w:type="spellEnd"/>
      <w:r w:rsidRPr="00B73E0C">
        <w:rPr>
          <w:rFonts w:ascii="Arial" w:hAnsi="Arial"/>
          <w:sz w:val="19"/>
          <w:szCs w:val="19"/>
        </w:rPr>
        <w:t xml:space="preserve"> výsledky </w:t>
      </w:r>
    </w:p>
    <w:p w14:paraId="1C052968" w14:textId="571AD2AD" w:rsidR="008473E8" w:rsidRPr="00B73E0C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>Chronické onemocnění, zdravotní obtíže za poslední měsíc</w:t>
      </w:r>
    </w:p>
    <w:p w14:paraId="3B112345" w14:textId="4A0B873E" w:rsidR="008473E8" w:rsidRPr="00B73E0C" w:rsidRDefault="008473E8" w:rsidP="008473E8">
      <w:pPr>
        <w:pStyle w:val="Odstavecseseznamem"/>
        <w:numPr>
          <w:ilvl w:val="0"/>
          <w:numId w:val="2"/>
        </w:numPr>
        <w:rPr>
          <w:rFonts w:ascii="Arial" w:hAnsi="Arial"/>
          <w:sz w:val="19"/>
          <w:szCs w:val="19"/>
        </w:rPr>
      </w:pPr>
      <w:proofErr w:type="spellStart"/>
      <w:r w:rsidRPr="00B73E0C">
        <w:rPr>
          <w:rFonts w:ascii="Arial" w:hAnsi="Arial"/>
          <w:sz w:val="19"/>
          <w:szCs w:val="19"/>
        </w:rPr>
        <w:t>Daily</w:t>
      </w:r>
      <w:proofErr w:type="spellEnd"/>
      <w:r w:rsidRPr="00B73E0C">
        <w:rPr>
          <w:rFonts w:ascii="Arial" w:hAnsi="Arial"/>
          <w:sz w:val="19"/>
          <w:szCs w:val="19"/>
        </w:rPr>
        <w:t xml:space="preserve"> </w:t>
      </w:r>
      <w:proofErr w:type="spellStart"/>
      <w:r w:rsidRPr="00B73E0C">
        <w:rPr>
          <w:rFonts w:ascii="Arial" w:hAnsi="Arial"/>
          <w:sz w:val="19"/>
          <w:szCs w:val="19"/>
        </w:rPr>
        <w:t>energy</w:t>
      </w:r>
      <w:proofErr w:type="spellEnd"/>
    </w:p>
    <w:p w14:paraId="37502446" w14:textId="19ABC958" w:rsidR="008473E8" w:rsidRPr="00B73E0C" w:rsidRDefault="008473E8" w:rsidP="008473E8">
      <w:p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Porovnání s vakcinací – chronické onemocnění </w:t>
      </w:r>
    </w:p>
    <w:p w14:paraId="6E57F268" w14:textId="4C774574" w:rsidR="008473E8" w:rsidRPr="00B73E0C" w:rsidRDefault="008473E8" w:rsidP="008473E8">
      <w:pPr>
        <w:rPr>
          <w:rFonts w:ascii="Arial" w:hAnsi="Arial"/>
          <w:sz w:val="19"/>
          <w:szCs w:val="19"/>
        </w:rPr>
      </w:pPr>
      <w:proofErr w:type="spellStart"/>
      <w:r w:rsidRPr="00B73E0C">
        <w:rPr>
          <w:rFonts w:ascii="Arial" w:hAnsi="Arial"/>
          <w:sz w:val="19"/>
          <w:szCs w:val="19"/>
        </w:rPr>
        <w:t>Who</w:t>
      </w:r>
      <w:proofErr w:type="spellEnd"/>
      <w:r w:rsidRPr="00B73E0C">
        <w:rPr>
          <w:rFonts w:ascii="Arial" w:hAnsi="Arial"/>
          <w:sz w:val="19"/>
          <w:szCs w:val="19"/>
        </w:rPr>
        <w:t xml:space="preserve"> – </w:t>
      </w:r>
      <w:proofErr w:type="spellStart"/>
      <w:r w:rsidRPr="00B73E0C">
        <w:rPr>
          <w:rFonts w:ascii="Arial" w:hAnsi="Arial"/>
          <w:sz w:val="19"/>
          <w:szCs w:val="19"/>
        </w:rPr>
        <w:t>codid</w:t>
      </w:r>
      <w:proofErr w:type="spellEnd"/>
      <w:r w:rsidRPr="00B73E0C">
        <w:rPr>
          <w:rFonts w:ascii="Arial" w:hAnsi="Arial"/>
          <w:sz w:val="19"/>
          <w:szCs w:val="19"/>
        </w:rPr>
        <w:t xml:space="preserve"> panel: onemocnění za poslední měsíc</w:t>
      </w:r>
      <w:r w:rsidR="000B0469" w:rsidRPr="00B73E0C">
        <w:rPr>
          <w:rFonts w:ascii="Arial" w:hAnsi="Arial"/>
          <w:sz w:val="19"/>
          <w:szCs w:val="19"/>
        </w:rPr>
        <w:t xml:space="preserve"> (+</w:t>
      </w:r>
      <w:proofErr w:type="spellStart"/>
      <w:r w:rsidR="000B0469" w:rsidRPr="00B73E0C">
        <w:rPr>
          <w:rFonts w:ascii="Arial" w:hAnsi="Arial"/>
          <w:sz w:val="19"/>
          <w:szCs w:val="19"/>
        </w:rPr>
        <w:t>návšteva</w:t>
      </w:r>
      <w:proofErr w:type="spellEnd"/>
      <w:r w:rsidR="000B0469" w:rsidRPr="00B73E0C">
        <w:rPr>
          <w:rFonts w:ascii="Arial" w:hAnsi="Arial"/>
          <w:sz w:val="19"/>
          <w:szCs w:val="19"/>
        </w:rPr>
        <w:t xml:space="preserve"> psychiatra, psychologa + duševní zdraví)</w:t>
      </w:r>
    </w:p>
    <w:p w14:paraId="2D61A8E4" w14:textId="19187054" w:rsidR="00567835" w:rsidRPr="00B73E0C" w:rsidRDefault="00567835" w:rsidP="0056783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>Vytvořit tabulku chronické onemocnění/</w:t>
      </w:r>
      <w:proofErr w:type="spellStart"/>
      <w:r w:rsidRPr="00B73E0C">
        <w:rPr>
          <w:rFonts w:ascii="Arial" w:hAnsi="Arial"/>
          <w:sz w:val="19"/>
          <w:szCs w:val="19"/>
        </w:rPr>
        <w:t>daily</w:t>
      </w:r>
      <w:proofErr w:type="spellEnd"/>
      <w:r w:rsidRPr="00B73E0C">
        <w:rPr>
          <w:rFonts w:ascii="Arial" w:hAnsi="Arial"/>
          <w:sz w:val="19"/>
          <w:szCs w:val="19"/>
        </w:rPr>
        <w:t xml:space="preserve"> </w:t>
      </w:r>
      <w:proofErr w:type="spellStart"/>
      <w:r w:rsidRPr="00B73E0C">
        <w:rPr>
          <w:rFonts w:ascii="Arial" w:hAnsi="Arial"/>
          <w:sz w:val="19"/>
          <w:szCs w:val="19"/>
        </w:rPr>
        <w:t>energy</w:t>
      </w:r>
      <w:proofErr w:type="spellEnd"/>
      <w:r w:rsidRPr="00B73E0C">
        <w:rPr>
          <w:rFonts w:ascii="Arial" w:hAnsi="Arial"/>
          <w:sz w:val="19"/>
          <w:szCs w:val="19"/>
        </w:rPr>
        <w:t xml:space="preserve"> a řeholníci non-řeholníci</w:t>
      </w:r>
    </w:p>
    <w:p w14:paraId="599A12DE" w14:textId="79EC78B7" w:rsidR="00567835" w:rsidRPr="00B73E0C" w:rsidRDefault="00567835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Vydělit </w:t>
      </w:r>
      <w:proofErr w:type="spellStart"/>
      <w:r w:rsidRPr="00B73E0C">
        <w:rPr>
          <w:rFonts w:ascii="Arial" w:hAnsi="Arial"/>
          <w:sz w:val="19"/>
          <w:szCs w:val="19"/>
        </w:rPr>
        <w:t>čechy</w:t>
      </w:r>
      <w:proofErr w:type="spellEnd"/>
      <w:r w:rsidRPr="00B73E0C">
        <w:rPr>
          <w:rFonts w:ascii="Arial" w:hAnsi="Arial"/>
          <w:sz w:val="19"/>
          <w:szCs w:val="19"/>
        </w:rPr>
        <w:t xml:space="preserve"> </w:t>
      </w:r>
      <w:r w:rsidR="00BE3345" w:rsidRPr="00B73E0C">
        <w:rPr>
          <w:rFonts w:ascii="Arial" w:hAnsi="Arial"/>
          <w:sz w:val="19"/>
          <w:szCs w:val="19"/>
        </w:rPr>
        <w:t xml:space="preserve">a </w:t>
      </w:r>
      <w:proofErr w:type="spellStart"/>
      <w:r w:rsidR="00BE3345" w:rsidRPr="00B73E0C">
        <w:rPr>
          <w:rFonts w:ascii="Arial" w:hAnsi="Arial"/>
          <w:sz w:val="19"/>
          <w:szCs w:val="19"/>
        </w:rPr>
        <w:t>slováky</w:t>
      </w:r>
      <w:proofErr w:type="spellEnd"/>
    </w:p>
    <w:p w14:paraId="59EBA143" w14:textId="77777777" w:rsidR="00BE3345" w:rsidRPr="00B73E0C" w:rsidRDefault="00D9647A" w:rsidP="0056783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>Maximum vzít z vakcinace sběru a ostatní z</w:t>
      </w:r>
      <w:r w:rsidR="00BE3345" w:rsidRPr="00B73E0C">
        <w:rPr>
          <w:rFonts w:ascii="Arial" w:hAnsi="Arial"/>
          <w:sz w:val="19"/>
          <w:szCs w:val="19"/>
        </w:rPr>
        <w:t> </w:t>
      </w:r>
      <w:r w:rsidRPr="00B73E0C">
        <w:rPr>
          <w:rFonts w:ascii="Arial" w:hAnsi="Arial"/>
          <w:sz w:val="19"/>
          <w:szCs w:val="19"/>
        </w:rPr>
        <w:t>panelu</w:t>
      </w:r>
      <w:r w:rsidR="00BE3345" w:rsidRPr="00B73E0C">
        <w:rPr>
          <w:rFonts w:ascii="Arial" w:hAnsi="Arial"/>
          <w:sz w:val="19"/>
          <w:szCs w:val="19"/>
        </w:rPr>
        <w:t xml:space="preserve"> </w:t>
      </w:r>
    </w:p>
    <w:p w14:paraId="0E1C9248" w14:textId="49232BE3" w:rsidR="00BE3345" w:rsidRPr="00B73E0C" w:rsidRDefault="00BE3345" w:rsidP="00BE3345">
      <w:pPr>
        <w:pStyle w:val="Odstavecseseznamem"/>
        <w:numPr>
          <w:ilvl w:val="1"/>
          <w:numId w:val="3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Do dneška tabulku,  </w:t>
      </w:r>
    </w:p>
    <w:p w14:paraId="65578E29" w14:textId="0592B0DD" w:rsidR="00BE3345" w:rsidRPr="00B73E0C" w:rsidRDefault="00BE3345" w:rsidP="00BE3345">
      <w:pPr>
        <w:pStyle w:val="Odstavecseseznamem"/>
        <w:numPr>
          <w:ilvl w:val="0"/>
          <w:numId w:val="3"/>
        </w:numP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 xml:space="preserve">Udělat součet </w:t>
      </w:r>
      <w:r w:rsidR="000B0469" w:rsidRPr="00B73E0C">
        <w:rPr>
          <w:rFonts w:ascii="Arial" w:hAnsi="Arial"/>
          <w:sz w:val="19"/>
          <w:szCs w:val="19"/>
        </w:rPr>
        <w:t xml:space="preserve">onemocnění </w:t>
      </w:r>
      <w:proofErr w:type="gramStart"/>
      <w:r w:rsidR="000B0469" w:rsidRPr="00B73E0C">
        <w:rPr>
          <w:rFonts w:ascii="Arial" w:hAnsi="Arial"/>
          <w:sz w:val="19"/>
          <w:szCs w:val="19"/>
        </w:rPr>
        <w:t>chronických</w:t>
      </w:r>
      <w:proofErr w:type="gramEnd"/>
      <w:r w:rsidR="000B0469" w:rsidRPr="00B73E0C">
        <w:rPr>
          <w:rFonts w:ascii="Arial" w:hAnsi="Arial"/>
          <w:sz w:val="19"/>
          <w:szCs w:val="19"/>
        </w:rPr>
        <w:t xml:space="preserve"> pokud bude málo pozorování → VYJET FREKVENČNÍ TABULU </w:t>
      </w:r>
    </w:p>
    <w:p w14:paraId="6797BB9D" w14:textId="7DC31861" w:rsidR="000B0469" w:rsidRPr="00B73E0C" w:rsidRDefault="000B0469" w:rsidP="00BE3345">
      <w:pPr>
        <w:pStyle w:val="Odstavecseseznamem"/>
        <w:numPr>
          <w:ilvl w:val="0"/>
          <w:numId w:val="3"/>
        </w:numPr>
        <w:pBdr>
          <w:bottom w:val="single" w:sz="6" w:space="1" w:color="auto"/>
        </w:pBdr>
        <w:rPr>
          <w:rFonts w:ascii="Arial" w:hAnsi="Arial"/>
          <w:sz w:val="19"/>
          <w:szCs w:val="19"/>
        </w:rPr>
      </w:pPr>
      <w:r w:rsidRPr="00B73E0C">
        <w:rPr>
          <w:rFonts w:ascii="Arial" w:hAnsi="Arial"/>
          <w:sz w:val="19"/>
          <w:szCs w:val="19"/>
        </w:rPr>
        <w:t>Od pondělí analý</w:t>
      </w:r>
      <w:r w:rsidR="00BB50AA" w:rsidRPr="00B73E0C">
        <w:rPr>
          <w:rFonts w:ascii="Arial" w:hAnsi="Arial"/>
          <w:sz w:val="19"/>
          <w:szCs w:val="19"/>
        </w:rPr>
        <w:t>zy</w:t>
      </w:r>
    </w:p>
    <w:p w14:paraId="69475957" w14:textId="145FCDE5" w:rsidR="004F21FA" w:rsidRPr="00B73E0C" w:rsidRDefault="004F21FA" w:rsidP="004F21FA">
      <w:pPr>
        <w:pStyle w:val="Odstavecseseznamem"/>
        <w:numPr>
          <w:ilvl w:val="0"/>
          <w:numId w:val="3"/>
        </w:numPr>
      </w:pPr>
      <w:proofErr w:type="spellStart"/>
      <w:r w:rsidRPr="00B73E0C">
        <w:t>Speeder</w:t>
      </w:r>
      <w:proofErr w:type="spellEnd"/>
      <w:r w:rsidRPr="00B73E0C">
        <w:t xml:space="preserve"> – </w:t>
      </w:r>
      <w:r w:rsidR="005761BD" w:rsidRPr="00B73E0C">
        <w:t xml:space="preserve">15 </w:t>
      </w:r>
      <w:r w:rsidR="005761BD" w:rsidRPr="00B73E0C">
        <w:rPr>
          <w:b/>
          <w:u w:val="single"/>
        </w:rPr>
        <w:t>u dokončených</w:t>
      </w:r>
    </w:p>
    <w:p w14:paraId="5F2FB7DD" w14:textId="7B4372D9" w:rsidR="004F21FA" w:rsidRPr="00B73E0C" w:rsidRDefault="004F21FA" w:rsidP="004F21FA">
      <w:pPr>
        <w:pStyle w:val="Odstavecseseznamem"/>
        <w:numPr>
          <w:ilvl w:val="0"/>
          <w:numId w:val="3"/>
        </w:numPr>
      </w:pPr>
      <w:r w:rsidRPr="00B73E0C">
        <w:t>Nebudou jiná kritéria vylučování respondentů</w:t>
      </w:r>
      <w:r w:rsidR="005761BD" w:rsidRPr="00B73E0C">
        <w:t xml:space="preserve"> </w:t>
      </w:r>
    </w:p>
    <w:p w14:paraId="6599F7CD" w14:textId="36598C60" w:rsidR="0043450B" w:rsidRPr="00B73E0C" w:rsidRDefault="0043450B" w:rsidP="004F21FA">
      <w:pPr>
        <w:pStyle w:val="Odstavecseseznamem"/>
        <w:numPr>
          <w:ilvl w:val="0"/>
          <w:numId w:val="3"/>
        </w:numPr>
      </w:pPr>
      <w:r w:rsidRPr="00B73E0C">
        <w:t xml:space="preserve">Slováci se zatím nebudou </w:t>
      </w:r>
      <w:proofErr w:type="spellStart"/>
      <w:r w:rsidRPr="00B73E0C">
        <w:t>použávat</w:t>
      </w:r>
      <w:proofErr w:type="spellEnd"/>
      <w:r w:rsidRPr="00B73E0C">
        <w:t xml:space="preserve"> a uvidí se, jaké budou výsledky</w:t>
      </w:r>
    </w:p>
    <w:p w14:paraId="246B0695" w14:textId="0FD27CBE" w:rsidR="00475D34" w:rsidRPr="00B73E0C" w:rsidRDefault="00475D34" w:rsidP="00475D34"/>
    <w:p w14:paraId="19083607" w14:textId="6B0D7C70" w:rsidR="00475D34" w:rsidRPr="00B73E0C" w:rsidRDefault="00475D34" w:rsidP="00475D34"/>
    <w:p w14:paraId="7F6BC2FA" w14:textId="6423FF68" w:rsidR="00475D34" w:rsidRPr="00B73E0C" w:rsidRDefault="00475D34" w:rsidP="00475D34"/>
    <w:p w14:paraId="36A2318A" w14:textId="77777777" w:rsidR="00475D34" w:rsidRPr="00B73E0C" w:rsidRDefault="00475D34" w:rsidP="00475D34"/>
    <w:p w14:paraId="0B5F56CD" w14:textId="5172BA68" w:rsidR="00475D34" w:rsidRPr="00B73E0C" w:rsidRDefault="00475D34" w:rsidP="00475D34">
      <w:r w:rsidRPr="00B73E0C">
        <w:lastRenderedPageBreak/>
        <w:t>-------------------------------------------- 10.6.2021</w:t>
      </w:r>
    </w:p>
    <w:p w14:paraId="7663CC87" w14:textId="1C7BEF67" w:rsidR="00475D34" w:rsidRPr="00B73E0C" w:rsidRDefault="00475D34" w:rsidP="00475D34">
      <w:pPr>
        <w:pBdr>
          <w:bottom w:val="single" w:sz="6" w:space="1" w:color="auto"/>
        </w:pBdr>
      </w:pPr>
      <w:r w:rsidRPr="00B73E0C">
        <w:t xml:space="preserve">do tabulky 2 absolutní hodnoty </w:t>
      </w:r>
      <w:proofErr w:type="spellStart"/>
      <w:r w:rsidRPr="00B73E0C">
        <w:t>prevalece</w:t>
      </w:r>
      <w:proofErr w:type="spellEnd"/>
      <w:r w:rsidRPr="00B73E0C">
        <w:t xml:space="preserve"> u řeholníků; </w:t>
      </w:r>
      <w:r w:rsidR="00160D81" w:rsidRPr="00B73E0C">
        <w:t>průměr</w:t>
      </w:r>
      <w:r w:rsidRPr="00B73E0C">
        <w:t xml:space="preserve"> chronických onemocnění řeholníci a non-řeholníci; </w:t>
      </w:r>
      <w:proofErr w:type="spellStart"/>
      <w:r w:rsidRPr="00B73E0C">
        <w:t>chronotyp</w:t>
      </w:r>
      <w:proofErr w:type="spellEnd"/>
      <w:r w:rsidRPr="00B73E0C">
        <w:t xml:space="preserve"> v regresi se sumárním </w:t>
      </w:r>
      <w:proofErr w:type="spellStart"/>
      <w:r w:rsidRPr="00B73E0C">
        <w:t>skorem</w:t>
      </w:r>
      <w:proofErr w:type="spellEnd"/>
      <w:r w:rsidRPr="00B73E0C">
        <w:t xml:space="preserve"> </w:t>
      </w:r>
      <w:r w:rsidR="00160D81" w:rsidRPr="00B73E0C">
        <w:t>onemocněni</w:t>
      </w:r>
      <w:r w:rsidRPr="00B73E0C">
        <w:t xml:space="preserve">; </w:t>
      </w:r>
      <w:proofErr w:type="spellStart"/>
      <w:r w:rsidRPr="00B73E0C">
        <w:t>skor</w:t>
      </w:r>
      <w:proofErr w:type="spellEnd"/>
      <w:r w:rsidRPr="00B73E0C">
        <w:t xml:space="preserve"> chronických onemocnění (0, </w:t>
      </w:r>
      <w:proofErr w:type="gramStart"/>
      <w:r w:rsidRPr="00B73E0C">
        <w:t>1- 2</w:t>
      </w:r>
      <w:proofErr w:type="gramEnd"/>
      <w:r w:rsidRPr="00B73E0C">
        <w:t>; 3-5; 6+)</w:t>
      </w:r>
    </w:p>
    <w:p w14:paraId="599C0D1F" w14:textId="74944785" w:rsidR="001E557B" w:rsidRPr="00B73E0C" w:rsidRDefault="001E557B" w:rsidP="00475D34">
      <w:pPr>
        <w:pBdr>
          <w:bottom w:val="single" w:sz="6" w:space="1" w:color="auto"/>
        </w:pBdr>
      </w:pPr>
      <w:r w:rsidRPr="00B73E0C">
        <w:t xml:space="preserve">lepší </w:t>
      </w:r>
      <w:proofErr w:type="spellStart"/>
      <w:r w:rsidRPr="00B73E0C">
        <w:t>cutt</w:t>
      </w:r>
      <w:proofErr w:type="spellEnd"/>
      <w:r w:rsidRPr="00B73E0C">
        <w:t xml:space="preserve"> – </w:t>
      </w:r>
      <w:proofErr w:type="spellStart"/>
      <w:r w:rsidRPr="00B73E0C">
        <w:t>off</w:t>
      </w:r>
      <w:proofErr w:type="spellEnd"/>
      <w:r w:rsidRPr="00B73E0C">
        <w:t xml:space="preserve"> </w:t>
      </w:r>
      <w:proofErr w:type="gramStart"/>
      <w:r w:rsidRPr="00B73E0C">
        <w:t>=  0</w:t>
      </w:r>
      <w:proofErr w:type="gramEnd"/>
      <w:r w:rsidRPr="00B73E0C">
        <w:t xml:space="preserve"> – 1;  2 – 3; </w:t>
      </w:r>
      <w:r w:rsidR="00D03559" w:rsidRPr="00B73E0C">
        <w:t>3 – 5; 6 +</w:t>
      </w:r>
    </w:p>
    <w:p w14:paraId="76F5380D" w14:textId="77777777" w:rsidR="00E30312" w:rsidRPr="00B73E0C" w:rsidRDefault="00E30312" w:rsidP="00475D34"/>
    <w:p w14:paraId="57AFC2F7" w14:textId="77777777" w:rsidR="00C62EC8" w:rsidRPr="00B73E0C" w:rsidRDefault="00C62EC8" w:rsidP="00C62EC8">
      <w:r w:rsidRPr="00B73E0C">
        <w:t>Sociodemografické údaje:</w:t>
      </w:r>
    </w:p>
    <w:p w14:paraId="0CD7740C" w14:textId="77777777" w:rsidR="00C62EC8" w:rsidRPr="00B73E0C" w:rsidRDefault="00C62EC8" w:rsidP="00C62EC8">
      <w:r w:rsidRPr="00B73E0C">
        <w:t>Délku pobytu v řeholním společenství dát do textu</w:t>
      </w:r>
    </w:p>
    <w:p w14:paraId="408B9C91" w14:textId="77777777" w:rsidR="00C62EC8" w:rsidRPr="00B73E0C" w:rsidRDefault="00C62EC8" w:rsidP="00C62EC8">
      <w:r w:rsidRPr="00B73E0C">
        <w:t>Tabulka 1 – porovnání všech čtyř sběrů (pokud nedáváme soc.-dem. údaje řeholníků do tabulky 2, tak bych byla pro udělat sample 4 nejdřív souhrnně, jak je to teď, a pak rozdělit na Čechy a Slováky)</w:t>
      </w:r>
    </w:p>
    <w:p w14:paraId="470246F5" w14:textId="02BF1055" w:rsidR="00C62EC8" w:rsidRPr="00B73E0C" w:rsidRDefault="005A55F8" w:rsidP="00C62EC8">
      <w:r w:rsidRPr="00B73E0C">
        <w:t xml:space="preserve"> </w:t>
      </w:r>
      <w:r w:rsidR="000D5CAB" w:rsidRPr="00B73E0C">
        <w:t xml:space="preserve">jen </w:t>
      </w:r>
      <w:proofErr w:type="spellStart"/>
      <w:r w:rsidR="000D5CAB" w:rsidRPr="00B73E0C">
        <w:t>čechy</w:t>
      </w:r>
      <w:proofErr w:type="spellEnd"/>
      <w:r w:rsidR="000D5CAB" w:rsidRPr="00B73E0C">
        <w:t xml:space="preserve"> a </w:t>
      </w:r>
      <w:proofErr w:type="spellStart"/>
      <w:r w:rsidR="000D5CAB" w:rsidRPr="00B73E0C">
        <w:t>slováky</w:t>
      </w:r>
      <w:proofErr w:type="spellEnd"/>
    </w:p>
    <w:p w14:paraId="3D690E81" w14:textId="2A6D978A" w:rsidR="00C62EC8" w:rsidRPr="00B73E0C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proofErr w:type="spellStart"/>
      <w:r w:rsidRPr="00B73E0C">
        <w:t>Chronotyp</w:t>
      </w:r>
      <w:proofErr w:type="spellEnd"/>
      <w:r w:rsidR="005A55F8" w:rsidRPr="00B73E0C">
        <w:t xml:space="preserve"> (řeholníky sovy </w:t>
      </w:r>
      <w:proofErr w:type="spellStart"/>
      <w:r w:rsidR="005A55F8" w:rsidRPr="00B73E0C">
        <w:t>pláčata</w:t>
      </w:r>
      <w:proofErr w:type="spellEnd"/>
      <w:r w:rsidR="005A55F8" w:rsidRPr="00B73E0C">
        <w:t xml:space="preserve"> a chronické </w:t>
      </w:r>
      <w:r w:rsidR="00F76CF8" w:rsidRPr="00B73E0C">
        <w:t xml:space="preserve">onemocnění to samé u </w:t>
      </w:r>
      <w:proofErr w:type="spellStart"/>
      <w:r w:rsidR="00F76CF8" w:rsidRPr="00B73E0C">
        <w:t>helth</w:t>
      </w:r>
      <w:proofErr w:type="spellEnd"/>
      <w:r w:rsidR="00F76CF8" w:rsidRPr="00B73E0C">
        <w:t xml:space="preserve"> </w:t>
      </w:r>
      <w:proofErr w:type="spellStart"/>
      <w:r w:rsidR="00F76CF8" w:rsidRPr="00B73E0C">
        <w:t>complains</w:t>
      </w:r>
      <w:proofErr w:type="spellEnd"/>
      <w:r w:rsidR="005A55F8" w:rsidRPr="00B73E0C">
        <w:t>)</w:t>
      </w:r>
    </w:p>
    <w:p w14:paraId="025E3B1E" w14:textId="36A168BF" w:rsidR="00C62EC8" w:rsidRPr="00B73E0C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 w:rsidRPr="00B73E0C">
        <w:t>Nemoci (seskupené)</w:t>
      </w:r>
      <w:r w:rsidR="00F76CF8" w:rsidRPr="00B73E0C">
        <w:t xml:space="preserve"> – </w:t>
      </w:r>
      <w:proofErr w:type="spellStart"/>
      <w:r w:rsidR="00F76CF8" w:rsidRPr="00B73E0C">
        <w:t>multinominální</w:t>
      </w:r>
      <w:proofErr w:type="spellEnd"/>
      <w:r w:rsidR="00F76CF8" w:rsidRPr="00B73E0C">
        <w:t xml:space="preserve"> regrese</w:t>
      </w:r>
    </w:p>
    <w:p w14:paraId="740E8F9D" w14:textId="77777777" w:rsidR="00C62EC8" w:rsidRPr="00B73E0C" w:rsidRDefault="00C62EC8" w:rsidP="00C62EC8">
      <w:pPr>
        <w:pStyle w:val="Odstavecseseznamem"/>
        <w:numPr>
          <w:ilvl w:val="0"/>
          <w:numId w:val="4"/>
        </w:numPr>
        <w:spacing w:after="160" w:line="259" w:lineRule="auto"/>
      </w:pPr>
      <w:r w:rsidRPr="00B73E0C">
        <w:t>Zdravotní potíže</w:t>
      </w:r>
    </w:p>
    <w:p w14:paraId="6DA87032" w14:textId="77777777" w:rsidR="00C62EC8" w:rsidRPr="00B73E0C" w:rsidRDefault="00C62EC8" w:rsidP="00C62EC8"/>
    <w:p w14:paraId="71E53029" w14:textId="77777777" w:rsidR="00C62EC8" w:rsidRPr="00B73E0C" w:rsidRDefault="00C62EC8" w:rsidP="00C62EC8">
      <w:r w:rsidRPr="00B73E0C">
        <w:t>Výpočty:</w:t>
      </w:r>
    </w:p>
    <w:p w14:paraId="00759ACC" w14:textId="77777777" w:rsidR="00C62EC8" w:rsidRPr="00B73E0C" w:rsidRDefault="00C62EC8" w:rsidP="00C62EC8">
      <w:r w:rsidRPr="00B73E0C">
        <w:t>Tabulka 3 – chronická onemocnění (řeholníci všichni + reprezentativní sběr)</w:t>
      </w:r>
    </w:p>
    <w:p w14:paraId="3AC02800" w14:textId="3D6743B0" w:rsidR="00C62EC8" w:rsidRPr="00B73E0C" w:rsidRDefault="00C62EC8" w:rsidP="00C62EC8">
      <w:r w:rsidRPr="00B73E0C">
        <w:t>Tabulka 4 – chronická onemocnění seskupená dle počtu (řeholníci všichni + reprezentativní sběr)</w:t>
      </w:r>
      <w:r w:rsidR="00F76CF8" w:rsidRPr="00B73E0C">
        <w:t xml:space="preserve"> – </w:t>
      </w:r>
      <w:proofErr w:type="spellStart"/>
      <w:r w:rsidR="00F76CF8" w:rsidRPr="00B73E0C">
        <w:t>multinominální</w:t>
      </w:r>
      <w:proofErr w:type="spellEnd"/>
      <w:r w:rsidR="00F76CF8" w:rsidRPr="00B73E0C">
        <w:t xml:space="preserve"> regrese</w:t>
      </w:r>
      <w:r w:rsidR="00F07F48" w:rsidRPr="00B73E0C">
        <w:t xml:space="preserve"> (nezávislá řeholníci, non – řeholníci)</w:t>
      </w:r>
    </w:p>
    <w:p w14:paraId="78CB6210" w14:textId="77777777" w:rsidR="00C62EC8" w:rsidRPr="00B73E0C" w:rsidRDefault="00C62EC8" w:rsidP="00C62EC8">
      <w:r w:rsidRPr="00B73E0C">
        <w:t>Tabulka 5 – fyzické potíže v uplynulém měsíci (řeholníci všichni + kontrolní skupina)</w:t>
      </w:r>
    </w:p>
    <w:p w14:paraId="2D7DF1DB" w14:textId="77777777" w:rsidR="00C62EC8" w:rsidRPr="00B73E0C" w:rsidRDefault="00C62EC8" w:rsidP="00C62EC8">
      <w:r w:rsidRPr="00B73E0C">
        <w:t>Tabulka 6 – chronická onemocnění + řeholníci sovy/ptáčata</w:t>
      </w:r>
    </w:p>
    <w:p w14:paraId="53B423B7" w14:textId="77777777" w:rsidR="00C62EC8" w:rsidRPr="00B73E0C" w:rsidRDefault="00C62EC8" w:rsidP="00C62EC8">
      <w:r w:rsidRPr="00B73E0C">
        <w:t>Tabulka 7 – fyzické potíže + řeholníci sovy/ptáčata</w:t>
      </w:r>
    </w:p>
    <w:p w14:paraId="783D032D" w14:textId="77777777" w:rsidR="00C62EC8" w:rsidRPr="00B73E0C" w:rsidRDefault="00C62EC8" w:rsidP="00475D34"/>
    <w:sectPr w:rsidR="00C62EC8" w:rsidRPr="00B73E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804ED"/>
    <w:multiLevelType w:val="hybridMultilevel"/>
    <w:tmpl w:val="B7F493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21433"/>
    <w:multiLevelType w:val="hybridMultilevel"/>
    <w:tmpl w:val="0F384530"/>
    <w:lvl w:ilvl="0" w:tplc="B0A6790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17E0B"/>
    <w:multiLevelType w:val="hybridMultilevel"/>
    <w:tmpl w:val="7048F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1E0708"/>
    <w:multiLevelType w:val="hybridMultilevel"/>
    <w:tmpl w:val="D4B22E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G1sDA3NDC2MDG1NDBX0lEKTi0uzszPAymwqAUAQThaQywAAAA="/>
  </w:docVars>
  <w:rsids>
    <w:rsidRoot w:val="00DA00DF"/>
    <w:rsid w:val="000814F1"/>
    <w:rsid w:val="000B0469"/>
    <w:rsid w:val="000D5CAB"/>
    <w:rsid w:val="00160D81"/>
    <w:rsid w:val="001B0267"/>
    <w:rsid w:val="001E557B"/>
    <w:rsid w:val="00242CC9"/>
    <w:rsid w:val="00263096"/>
    <w:rsid w:val="002702B1"/>
    <w:rsid w:val="002B4ED5"/>
    <w:rsid w:val="00300855"/>
    <w:rsid w:val="003C3551"/>
    <w:rsid w:val="0043450B"/>
    <w:rsid w:val="00475D34"/>
    <w:rsid w:val="004D31A0"/>
    <w:rsid w:val="004F21FA"/>
    <w:rsid w:val="00567835"/>
    <w:rsid w:val="005761BD"/>
    <w:rsid w:val="005A55F8"/>
    <w:rsid w:val="00636133"/>
    <w:rsid w:val="008473E8"/>
    <w:rsid w:val="00877880"/>
    <w:rsid w:val="008A7495"/>
    <w:rsid w:val="008D0F4B"/>
    <w:rsid w:val="008F4D52"/>
    <w:rsid w:val="009443C0"/>
    <w:rsid w:val="00AA2E2C"/>
    <w:rsid w:val="00AF5153"/>
    <w:rsid w:val="00B73E0C"/>
    <w:rsid w:val="00BB50AA"/>
    <w:rsid w:val="00BE3345"/>
    <w:rsid w:val="00C62EC8"/>
    <w:rsid w:val="00D03559"/>
    <w:rsid w:val="00D90973"/>
    <w:rsid w:val="00D9647A"/>
    <w:rsid w:val="00DA00DF"/>
    <w:rsid w:val="00DA7698"/>
    <w:rsid w:val="00DB7441"/>
    <w:rsid w:val="00E30312"/>
    <w:rsid w:val="00E65A84"/>
    <w:rsid w:val="00EB49F0"/>
    <w:rsid w:val="00F07F48"/>
    <w:rsid w:val="00F76CF8"/>
    <w:rsid w:val="00FB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99D74"/>
  <w15:chartTrackingRefBased/>
  <w15:docId w15:val="{F8E8A11F-B26A-48F9-94AB-E75A84268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814F1"/>
    <w:pPr>
      <w:spacing w:after="0" w:line="480" w:lineRule="auto"/>
    </w:pPr>
    <w:rPr>
      <w:rFonts w:ascii="Times New Roman" w:hAnsi="Times New Roman" w:cs="Arial"/>
      <w:sz w:val="24"/>
      <w:lang w:val="cs" w:eastAsia="en-GB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0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2</Pages>
  <Words>336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Univerzita Hradec Králové</Company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Lukas</dc:creator>
  <cp:keywords/>
  <dc:description/>
  <cp:lastModifiedBy>Novak Lukas</cp:lastModifiedBy>
  <cp:revision>7</cp:revision>
  <dcterms:created xsi:type="dcterms:W3CDTF">2021-06-12T07:15:00Z</dcterms:created>
  <dcterms:modified xsi:type="dcterms:W3CDTF">2021-06-14T07:24:00Z</dcterms:modified>
</cp:coreProperties>
</file>